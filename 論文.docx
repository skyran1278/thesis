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3" w:rsidRDefault="000E08C4" w:rsidP="000A323F">
      <w:pPr>
        <w:pStyle w:val="1"/>
      </w:pPr>
      <w:r>
        <w:fldChar w:fldCharType="begin"/>
      </w:r>
      <w:r>
        <w:instrText xml:space="preserve"> MACROBUTTON MTEditEquationSection2 </w:instrText>
      </w:r>
      <w:r w:rsidRPr="000E08C4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r w:rsidR="000A323F">
        <w:rPr>
          <w:rFonts w:hint="eastAsia"/>
        </w:rPr>
        <w:t>文獻回顧</w:t>
      </w:r>
    </w:p>
    <w:p w:rsidR="007B4BB3" w:rsidRDefault="00A279DF" w:rsidP="00A279DF">
      <w:pPr>
        <w:ind w:firstLine="480"/>
      </w:pPr>
      <w:r>
        <w:rPr>
          <w:rFonts w:hint="eastAsia"/>
        </w:rPr>
        <w:t>本章提供現行</w:t>
      </w:r>
      <w:r>
        <w:rPr>
          <w:rFonts w:hint="eastAsia"/>
        </w:rPr>
        <w:t xml:space="preserve"> RC </w:t>
      </w:r>
      <w:r>
        <w:rPr>
          <w:rFonts w:hint="eastAsia"/>
        </w:rPr>
        <w:t>矩形梁的設計方法，與非線性驗證方法。</w:t>
      </w:r>
    </w:p>
    <w:p w:rsidR="00AA44A1" w:rsidRDefault="00AA44A1" w:rsidP="00AA44A1">
      <w:pPr>
        <w:pStyle w:val="2"/>
      </w:pPr>
      <w:r w:rsidRPr="00AA44A1">
        <w:rPr>
          <w:rFonts w:hint="eastAsia"/>
        </w:rPr>
        <w:t>現行</w:t>
      </w:r>
      <w:r w:rsidRPr="00AA44A1">
        <w:rPr>
          <w:rFonts w:hint="eastAsia"/>
        </w:rPr>
        <w:t xml:space="preserve"> RC </w:t>
      </w:r>
      <w:r w:rsidRPr="00AA44A1">
        <w:rPr>
          <w:rFonts w:hint="eastAsia"/>
        </w:rPr>
        <w:t>矩形梁設計</w:t>
      </w:r>
    </w:p>
    <w:p w:rsidR="00AA44A1" w:rsidRPr="00AA44A1" w:rsidRDefault="00AA44A1" w:rsidP="00A279DF">
      <w:pPr>
        <w:ind w:firstLine="480"/>
      </w:pPr>
      <w:r>
        <w:rPr>
          <w:rFonts w:hint="eastAsia"/>
        </w:rPr>
        <w:t>依據現行台灣混凝土結構設計規範，進行梁設計。以下梁設計流程設置受撓鋼筋</w:t>
      </w:r>
      <w:proofErr w:type="gramStart"/>
      <w:r>
        <w:rPr>
          <w:rFonts w:hint="eastAsia"/>
        </w:rPr>
        <w:t>量與</w:t>
      </w:r>
      <w:r w:rsidRPr="00876FCA">
        <w:rPr>
          <w:rFonts w:hint="eastAsia"/>
        </w:rPr>
        <w:t>剪力</w:t>
      </w:r>
      <w:proofErr w:type="gramEnd"/>
      <w:r>
        <w:rPr>
          <w:rFonts w:hint="eastAsia"/>
        </w:rPr>
        <w:t>鋼筋量。</w:t>
      </w:r>
    </w:p>
    <w:p w:rsidR="000A323F" w:rsidRDefault="003B2981" w:rsidP="00AA44A1">
      <w:pPr>
        <w:pStyle w:val="3"/>
      </w:pPr>
      <w:bookmarkStart w:id="0" w:name="OLE_LINK1"/>
      <w:bookmarkStart w:id="1" w:name="OLE_LINK2"/>
      <w:r>
        <w:rPr>
          <w:rFonts w:hint="eastAsia"/>
        </w:rPr>
        <w:t>RC</w:t>
      </w:r>
      <w:r w:rsidR="00304650">
        <w:rPr>
          <w:rFonts w:hint="eastAsia"/>
        </w:rPr>
        <w:t>矩形</w:t>
      </w:r>
      <w:proofErr w:type="gramStart"/>
      <w:r w:rsidR="000A323F">
        <w:rPr>
          <w:rFonts w:hint="eastAsia"/>
        </w:rPr>
        <w:t>梁</w:t>
      </w:r>
      <w:r w:rsidR="00876FCA">
        <w:rPr>
          <w:rFonts w:hint="eastAsia"/>
        </w:rPr>
        <w:t>撓曲</w:t>
      </w:r>
      <w:r w:rsidR="000A323F">
        <w:rPr>
          <w:rFonts w:hint="eastAsia"/>
        </w:rPr>
        <w:t>設計</w:t>
      </w:r>
      <w:bookmarkEnd w:id="0"/>
      <w:bookmarkEnd w:id="1"/>
      <w:proofErr w:type="gramEnd"/>
    </w:p>
    <w:p w:rsidR="00971B23" w:rsidRDefault="00AC71FB" w:rsidP="00A279DF">
      <w:pPr>
        <w:pStyle w:val="4"/>
      </w:pPr>
      <w:r w:rsidRPr="00AC71FB">
        <w:rPr>
          <w:rFonts w:hint="eastAsia"/>
        </w:rPr>
        <w:t>設計彎矩</w:t>
      </w:r>
    </w:p>
    <w:p w:rsidR="00123684" w:rsidRDefault="00123684" w:rsidP="00123684">
      <w:pPr>
        <w:pStyle w:val="MTDisplayEquation"/>
      </w:pPr>
      <w:r>
        <w:tab/>
      </w:r>
      <w:r w:rsidRPr="00123684">
        <w:rPr>
          <w:position w:val="-12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8pt" o:ole="">
            <v:imagedata r:id="rId8" o:title=""/>
          </v:shape>
          <o:OLEObject Type="Embed" ProgID="Equation.DSMT4" ShapeID="_x0000_i1025" DrawAspect="Content" ObjectID="_1619203298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C71FB" w:rsidRDefault="00123684" w:rsidP="00EC0596">
      <w:pPr>
        <w:ind w:firstLine="480"/>
      </w:pPr>
      <w:r>
        <w:rPr>
          <w:rFonts w:hint="eastAsia"/>
        </w:rPr>
        <w:t>其中</w:t>
      </w:r>
      <w:r w:rsidRPr="00123684">
        <w:rPr>
          <w:position w:val="-12"/>
        </w:rPr>
        <w:object w:dxaOrig="380" w:dyaOrig="360">
          <v:shape id="_x0000_i1026" type="#_x0000_t75" style="width:18.75pt;height:18pt" o:ole="">
            <v:imagedata r:id="rId10" o:title=""/>
          </v:shape>
          <o:OLEObject Type="Embed" ProgID="Equation.DSMT4" ShapeID="_x0000_i1026" DrawAspect="Content" ObjectID="_1619203299" r:id="rId11"/>
        </w:object>
      </w:r>
      <w:r w:rsidR="00AC71FB">
        <w:rPr>
          <w:rFonts w:hint="eastAsia"/>
        </w:rPr>
        <w:t>需考慮</w:t>
      </w:r>
      <w:r w:rsidRPr="00123684">
        <w:rPr>
          <w:rFonts w:hint="eastAsia"/>
        </w:rPr>
        <w:t>在各種使用載重狀況下與載重因數配合</w:t>
      </w:r>
      <w:r w:rsidR="00AC71FB">
        <w:rPr>
          <w:rFonts w:hint="eastAsia"/>
        </w:rPr>
        <w:t>。</w:t>
      </w:r>
    </w:p>
    <w:p w:rsidR="00876FCA" w:rsidRPr="00876FCA" w:rsidRDefault="00876FCA" w:rsidP="00021A7E">
      <w:pPr>
        <w:pStyle w:val="4"/>
      </w:pPr>
      <w:r>
        <w:rPr>
          <w:rFonts w:hint="eastAsia"/>
        </w:rPr>
        <w:t>設計鋼筋量</w:t>
      </w:r>
    </w:p>
    <w:p w:rsidR="003B2981" w:rsidRDefault="000A323F" w:rsidP="003B2981">
      <w:pPr>
        <w:pStyle w:val="a9"/>
      </w:pPr>
      <w:r w:rsidRPr="003B2981">
        <w:rPr>
          <w:noProof/>
        </w:rPr>
        <w:drawing>
          <wp:inline distT="0" distB="0" distL="0" distR="0" wp14:anchorId="730C58EC" wp14:editId="3BBC4B99">
            <wp:extent cx="5274310" cy="32543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3F" w:rsidRDefault="003B2981" w:rsidP="003B2981">
      <w:pPr>
        <w:pStyle w:val="a9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21A7E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21A7E">
        <w:rPr>
          <w:noProof/>
        </w:rPr>
        <w:t>1</w:t>
      </w:r>
      <w:r>
        <w:fldChar w:fldCharType="end"/>
      </w:r>
    </w:p>
    <w:p w:rsidR="003B2981" w:rsidRDefault="00BF4E4E" w:rsidP="00A279DF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混凝土壓力塊深度</w:t>
      </w:r>
      <w:r w:rsidR="00304650">
        <w:rPr>
          <w:rFonts w:hint="eastAsia"/>
        </w:rPr>
        <w:t>a</w:t>
      </w:r>
    </w:p>
    <w:p w:rsidR="00BF4E4E" w:rsidRDefault="00304650" w:rsidP="00304650">
      <w:pPr>
        <w:pStyle w:val="MTDisplayEquation"/>
      </w:pPr>
      <w:r>
        <w:tab/>
      </w:r>
      <w:r w:rsidR="00903A7D" w:rsidRPr="00903A7D">
        <w:rPr>
          <w:position w:val="-38"/>
        </w:rPr>
        <w:object w:dxaOrig="3120" w:dyaOrig="859">
          <v:shape id="_x0000_i1027" type="#_x0000_t75" style="width:156pt;height:42.75pt" o:ole="">
            <v:imagedata r:id="rId13" o:title=""/>
          </v:shape>
          <o:OLEObject Type="Embed" ProgID="Equation.DSMT4" ShapeID="_x0000_i1027" DrawAspect="Content" ObjectID="_1619203300" r:id="rId14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2</w:instrText>
        </w:r>
      </w:fldSimple>
      <w:r w:rsidR="000E08C4">
        <w:instrText>)</w:instrText>
      </w:r>
      <w:r w:rsidR="000E08C4">
        <w:fldChar w:fldCharType="end"/>
      </w:r>
    </w:p>
    <w:p w:rsidR="00304650" w:rsidRDefault="00304650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混凝土壓力區深度</w:t>
      </w:r>
      <w:r w:rsidR="006C6D14" w:rsidRPr="006C6D14">
        <w:rPr>
          <w:position w:val="-12"/>
        </w:rPr>
        <w:object w:dxaOrig="480" w:dyaOrig="360">
          <v:shape id="_x0000_i1028" type="#_x0000_t75" style="width:24pt;height:18pt" o:ole="">
            <v:imagedata r:id="rId15" o:title=""/>
          </v:shape>
          <o:OLEObject Type="Embed" ProgID="Equation.DSMT4" ShapeID="_x0000_i1028" DrawAspect="Content" ObjectID="_1619203301" r:id="rId16"/>
        </w:object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32"/>
        </w:rPr>
        <w:object w:dxaOrig="2120" w:dyaOrig="720">
          <v:shape id="_x0000_i1029" type="#_x0000_t75" style="width:105.75pt;height:36pt" o:ole="">
            <v:imagedata r:id="rId17" o:title=""/>
          </v:shape>
          <o:OLEObject Type="Embed" ProgID="Equation.DSMT4" ShapeID="_x0000_i1029" DrawAspect="Content" ObjectID="_1619203302" r:id="rId1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3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40" w:dyaOrig="380">
          <v:shape id="_x0000_i1030" type="#_x0000_t75" style="width:66.75pt;height:18.75pt" o:ole="">
            <v:imagedata r:id="rId19" o:title=""/>
          </v:shape>
          <o:OLEObject Type="Embed" ProgID="Equation.DSMT4" ShapeID="_x0000_i1030" DrawAspect="Content" ObjectID="_1619203303" r:id="rId20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4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7A21C9">
      <w:pPr>
        <w:pStyle w:val="MTDisplayEquation"/>
      </w:pPr>
      <w:r>
        <w:tab/>
      </w:r>
      <w:r w:rsidRPr="007A21C9">
        <w:rPr>
          <w:position w:val="-14"/>
        </w:rPr>
        <w:object w:dxaOrig="1320" w:dyaOrig="380">
          <v:shape id="_x0000_i1031" type="#_x0000_t75" style="width:66pt;height:18.75pt" o:ole="">
            <v:imagedata r:id="rId21" o:title=""/>
          </v:shape>
          <o:OLEObject Type="Embed" ProgID="Equation.DSMT4" ShapeID="_x0000_i1031" DrawAspect="Content" ObjectID="_1619203304" r:id="rId22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5</w:instrText>
        </w:r>
      </w:fldSimple>
      <w:r w:rsidR="000E08C4">
        <w:instrText>)</w:instrText>
      </w:r>
      <w:r w:rsidR="000E08C4">
        <w:fldChar w:fldCharType="end"/>
      </w:r>
    </w:p>
    <w:p w:rsidR="007A21C9" w:rsidRDefault="007A21C9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混凝土</w:t>
      </w:r>
      <w:r w:rsidR="003B692B">
        <w:rPr>
          <w:rFonts w:hint="eastAsia"/>
        </w:rPr>
        <w:t>壓力塊深度最大值</w:t>
      </w:r>
      <w:r w:rsidR="006C6D14" w:rsidRPr="006C6D14">
        <w:rPr>
          <w:position w:val="-12"/>
        </w:rPr>
        <w:object w:dxaOrig="440" w:dyaOrig="360">
          <v:shape id="_x0000_i1032" type="#_x0000_t75" style="width:21.75pt;height:18pt" o:ole="">
            <v:imagedata r:id="rId23" o:title=""/>
          </v:shape>
          <o:OLEObject Type="Embed" ProgID="Equation.DSMT4" ShapeID="_x0000_i1032" DrawAspect="Content" ObjectID="_1619203305" r:id="rId24"/>
        </w:object>
      </w:r>
    </w:p>
    <w:p w:rsidR="003B692B" w:rsidRDefault="003B692B" w:rsidP="003B692B">
      <w:pPr>
        <w:pStyle w:val="MTDisplayEquation"/>
      </w:pPr>
      <w:r>
        <w:tab/>
      </w:r>
      <w:r w:rsidRPr="003B692B">
        <w:rPr>
          <w:position w:val="-12"/>
        </w:rPr>
        <w:object w:dxaOrig="1300" w:dyaOrig="360">
          <v:shape id="_x0000_i1033" type="#_x0000_t75" style="width:65.25pt;height:18pt" o:ole="">
            <v:imagedata r:id="rId25" o:title=""/>
          </v:shape>
          <o:OLEObject Type="Embed" ProgID="Equation.DSMT4" ShapeID="_x0000_i1033" DrawAspect="Content" ObjectID="_1619203306" r:id="rId26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6</w:instrText>
        </w:r>
      </w:fldSimple>
      <w:r w:rsidR="000E08C4">
        <w:instrText>)</w:instrText>
      </w:r>
      <w:r w:rsidR="000E08C4">
        <w:fldChar w:fldCharType="end"/>
      </w:r>
    </w:p>
    <w:p w:rsidR="00971B23" w:rsidRPr="00A279DF" w:rsidRDefault="003B692B" w:rsidP="006C6D14">
      <w:pPr>
        <w:pStyle w:val="MTDisplayEquation"/>
      </w:pPr>
      <w:r>
        <w:tab/>
      </w:r>
      <w:r w:rsidR="00903A7D" w:rsidRPr="00903A7D">
        <w:rPr>
          <w:position w:val="-24"/>
        </w:rPr>
        <w:object w:dxaOrig="4099" w:dyaOrig="720">
          <v:shape id="_x0000_i1034" type="#_x0000_t75" style="width:205.5pt;height:36pt" o:ole="">
            <v:imagedata r:id="rId27" o:title=""/>
          </v:shape>
          <o:OLEObject Type="Embed" ProgID="Equation.DSMT4" ShapeID="_x0000_i1034" DrawAspect="Content" ObjectID="_1619203307" r:id="rId28"/>
        </w:object>
      </w:r>
      <w:r>
        <w:t xml:space="preserve"> </w:t>
      </w:r>
      <w:r>
        <w:tab/>
      </w:r>
      <w:r w:rsidR="000E08C4">
        <w:fldChar w:fldCharType="begin"/>
      </w:r>
      <w:r w:rsidR="000E08C4">
        <w:instrText xml:space="preserve"> MACROBUTTON MTPlaceRef \* MERGEFORMAT </w:instrText>
      </w:r>
      <w:r w:rsidR="000E08C4">
        <w:fldChar w:fldCharType="begin"/>
      </w:r>
      <w:r w:rsidR="000E08C4">
        <w:instrText xml:space="preserve"> SEQ MTEqn \h \* MERGEFORMAT </w:instrText>
      </w:r>
      <w:r w:rsidR="000E08C4">
        <w:fldChar w:fldCharType="end"/>
      </w:r>
      <w:bookmarkStart w:id="2" w:name="ZEqnNum301115"/>
      <w:r w:rsidR="000E08C4"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 w:rsidR="000E08C4">
        <w:instrText>.</w:instrText>
      </w:r>
      <w:fldSimple w:instr=" SEQ MTEqn \c \* Arabic \* MERGEFORMAT ">
        <w:r w:rsidR="00021A7E">
          <w:rPr>
            <w:noProof/>
          </w:rPr>
          <w:instrText>7</w:instrText>
        </w:r>
      </w:fldSimple>
      <w:r w:rsidR="000E08C4">
        <w:instrText>)</w:instrText>
      </w:r>
      <w:bookmarkEnd w:id="2"/>
      <w:r w:rsidR="000E08C4">
        <w:fldChar w:fldCharType="end"/>
      </w:r>
    </w:p>
    <w:p w:rsidR="000E08C4" w:rsidRDefault="00426438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0E08C4" w:rsidRPr="000E08C4">
        <w:rPr>
          <w:position w:val="-12"/>
        </w:rPr>
        <w:object w:dxaOrig="800" w:dyaOrig="360">
          <v:shape id="_x0000_i1035" type="#_x0000_t75" style="width:39.75pt;height:18pt" o:ole="">
            <v:imagedata r:id="rId29" o:title=""/>
          </v:shape>
          <o:OLEObject Type="Embed" ProgID="Equation.DSMT4" ShapeID="_x0000_i1035" DrawAspect="Content" ObjectID="_1619203308" r:id="rId30"/>
        </w:object>
      </w:r>
      <w:r w:rsidR="00490DB4">
        <w:rPr>
          <w:rFonts w:hint="eastAsia"/>
        </w:rPr>
        <w:t>(</w:t>
      </w:r>
      <w:r w:rsidR="00490DB4">
        <w:rPr>
          <w:rFonts w:hint="eastAsia"/>
        </w:rPr>
        <w:t>及</w:t>
      </w:r>
      <w:r w:rsidR="005D77F5">
        <w:rPr>
          <w:rFonts w:hint="eastAsia"/>
        </w:rPr>
        <w:t>受拉</w:t>
      </w:r>
      <w:r w:rsidR="00490DB4">
        <w:rPr>
          <w:rFonts w:hint="eastAsia"/>
        </w:rPr>
        <w:t>鋼筋應變超過</w:t>
      </w:r>
      <w:r w:rsidR="00490DB4">
        <w:rPr>
          <w:rFonts w:hint="eastAsia"/>
        </w:rPr>
        <w:t>0.005)</w:t>
      </w:r>
    </w:p>
    <w:p w:rsidR="00490DB4" w:rsidRDefault="00490DB4" w:rsidP="00490DB4">
      <w:pPr>
        <w:pStyle w:val="MTDisplayEquation"/>
      </w:pPr>
      <w:r>
        <w:tab/>
      </w:r>
      <w:r w:rsidRPr="00490DB4">
        <w:rPr>
          <w:position w:val="-60"/>
        </w:rPr>
        <w:object w:dxaOrig="1719" w:dyaOrig="980">
          <v:shape id="_x0000_i1036" type="#_x0000_t75" style="width:86.25pt;height:48.75pt" o:ole="">
            <v:imagedata r:id="rId31" o:title=""/>
          </v:shape>
          <o:OLEObject Type="Embed" ProgID="Equation.DSMT4" ShapeID="_x0000_i1036" DrawAspect="Content" ObjectID="_1619203309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971B23" w:rsidRDefault="00490DB4" w:rsidP="006C6D14">
      <w:pPr>
        <w:ind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37" type="#_x0000_t75" style="width:38.25pt;height:18pt" o:ole="">
            <v:imagedata r:id="rId33" o:title=""/>
          </v:shape>
          <o:OLEObject Type="Embed" ProgID="Equation.DSMT4" ShapeID="_x0000_i1037" DrawAspect="Content" ObjectID="_1619203310" r:id="rId34"/>
        </w:object>
      </w:r>
      <w:r>
        <w:rPr>
          <w:rFonts w:hint="eastAsia"/>
        </w:rPr>
        <w:t>，</w:t>
      </w:r>
      <w:r w:rsidR="005D77F5">
        <w:rPr>
          <w:rFonts w:hint="eastAsia"/>
        </w:rPr>
        <w:t>受拉鋼筋</w:t>
      </w:r>
      <w:r w:rsidR="003E2EA2" w:rsidRPr="003E2EA2">
        <w:rPr>
          <w:position w:val="-12"/>
        </w:rPr>
        <w:object w:dxaOrig="279" w:dyaOrig="360">
          <v:shape id="_x0000_i1038" type="#_x0000_t75" style="width:14.25pt;height:18pt" o:ole="">
            <v:imagedata r:id="rId35" o:title=""/>
          </v:shape>
          <o:OLEObject Type="Embed" ProgID="Equation.DSMT4" ShapeID="_x0000_i1038" DrawAspect="Content" ObjectID="_1619203311" r:id="rId36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在下層；反之則</w: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6C6D14" w:rsidRDefault="00490DB4" w:rsidP="006C6D14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如</w:t>
      </w:r>
      <w:r w:rsidR="00CC4410" w:rsidRPr="006C6D14">
        <w:rPr>
          <w:position w:val="-12"/>
        </w:rPr>
        <w:object w:dxaOrig="800" w:dyaOrig="360">
          <v:shape id="_x0000_i1039" type="#_x0000_t75" style="width:39.75pt;height:18pt" o:ole="">
            <v:imagedata r:id="rId37" o:title=""/>
          </v:shape>
          <o:OLEObject Type="Embed" ProgID="Equation.DSMT4" ShapeID="_x0000_i1039" DrawAspect="Content" ObjectID="_1619203312" r:id="rId38"/>
        </w:object>
      </w:r>
      <w:r>
        <w:rPr>
          <w:rFonts w:hint="eastAsia"/>
        </w:rPr>
        <w:t>(</w:t>
      </w:r>
      <w:r w:rsidR="005D77F5">
        <w:rPr>
          <w:rFonts w:hint="eastAsia"/>
        </w:rPr>
        <w:t>需要設置受壓</w:t>
      </w:r>
      <w:r>
        <w:rPr>
          <w:rFonts w:hint="eastAsia"/>
        </w:rPr>
        <w:t>鋼筋</w:t>
      </w:r>
      <w:r>
        <w:rPr>
          <w:rFonts w:hint="eastAsia"/>
        </w:rPr>
        <w:t>)</w:t>
      </w:r>
    </w:p>
    <w:p w:rsidR="00490DB4" w:rsidRDefault="005927AA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混凝土壓力</w:t>
      </w:r>
      <w:r>
        <w:rPr>
          <w:rFonts w:hint="eastAsia"/>
        </w:rPr>
        <w:t>C</w: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20" w:dyaOrig="440">
          <v:shape id="_x0000_i1040" type="#_x0000_t75" style="width:81pt;height:21.75pt" o:ole="">
            <v:imagedata r:id="rId39" o:title=""/>
          </v:shape>
          <o:OLEObject Type="Embed" ProgID="Equation.DSMT4" ShapeID="_x0000_i1040" DrawAspect="Content" ObjectID="_1619203313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AF20CB" w:rsidRDefault="00AF20CB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混凝土可</w:t>
      </w:r>
      <w:proofErr w:type="gramStart"/>
      <w:r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1" type="#_x0000_t75" style="width:21.75pt;height:18pt" o:ole="">
            <v:imagedata r:id="rId41" o:title=""/>
          </v:shape>
          <o:OLEObject Type="Embed" ProgID="Equation.DSMT4" ShapeID="_x0000_i1041" DrawAspect="Content" ObjectID="_1619203314" r:id="rId42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28"/>
        </w:rPr>
        <w:object w:dxaOrig="2079" w:dyaOrig="680">
          <v:shape id="_x0000_i1042" type="#_x0000_t75" style="width:104.25pt;height:33.75pt" o:ole="">
            <v:imagedata r:id="rId43" o:title=""/>
          </v:shape>
          <o:OLEObject Type="Embed" ProgID="Equation.DSMT4" ShapeID="_x0000_i1042" DrawAspect="Content" ObjectID="_1619203315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5D77F5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受壓</w:t>
      </w:r>
      <w:r w:rsidR="00AF20CB">
        <w:rPr>
          <w:rFonts w:hint="eastAsia"/>
        </w:rPr>
        <w:t>鋼筋需</w:t>
      </w:r>
      <w:proofErr w:type="gramStart"/>
      <w:r w:rsidR="00AF20CB">
        <w:rPr>
          <w:rFonts w:hint="eastAsia"/>
        </w:rPr>
        <w:t>抵抗彎矩</w:t>
      </w:r>
      <w:proofErr w:type="gramEnd"/>
      <w:r w:rsidR="006C6D14" w:rsidRPr="006C6D14">
        <w:rPr>
          <w:position w:val="-12"/>
        </w:rPr>
        <w:object w:dxaOrig="440" w:dyaOrig="360">
          <v:shape id="_x0000_i1043" type="#_x0000_t75" style="width:21.75pt;height:18pt" o:ole="">
            <v:imagedata r:id="rId45" o:title=""/>
          </v:shape>
          <o:OLEObject Type="Embed" ProgID="Equation.DSMT4" ShapeID="_x0000_i1043" DrawAspect="Content" ObjectID="_1619203316" r:id="rId46"/>
        </w:object>
      </w:r>
    </w:p>
    <w:p w:rsidR="00AF20CB" w:rsidRDefault="00AF20CB" w:rsidP="00AF20CB">
      <w:pPr>
        <w:pStyle w:val="MTDisplayEquation"/>
      </w:pPr>
      <w:r>
        <w:tab/>
      </w:r>
      <w:r w:rsidRPr="00AF20CB">
        <w:rPr>
          <w:position w:val="-12"/>
        </w:rPr>
        <w:object w:dxaOrig="1600" w:dyaOrig="360">
          <v:shape id="_x0000_i1044" type="#_x0000_t75" style="width:80.25pt;height:18pt" o:ole="">
            <v:imagedata r:id="rId47" o:title=""/>
          </v:shape>
          <o:OLEObject Type="Embed" ProgID="Equation.DSMT4" ShapeID="_x0000_i1044" DrawAspect="Content" ObjectID="_1619203317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AF20CB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需求受壓鋼筋</w:t>
      </w:r>
      <w:r w:rsidR="00975D08">
        <w:rPr>
          <w:rFonts w:hint="eastAsia"/>
        </w:rPr>
        <w:t>量</w:t>
      </w:r>
      <w:r w:rsidR="006C6D14" w:rsidRPr="006C6D14">
        <w:rPr>
          <w:position w:val="-12"/>
        </w:rPr>
        <w:object w:dxaOrig="340" w:dyaOrig="440">
          <v:shape id="_x0000_i1045" type="#_x0000_t75" style="width:17.25pt;height:21.75pt" o:ole="">
            <v:imagedata r:id="rId49" o:title=""/>
          </v:shape>
          <o:OLEObject Type="Embed" ProgID="Equation.DSMT4" ShapeID="_x0000_i1045" DrawAspect="Content" ObjectID="_1619203318" r:id="rId50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48"/>
        </w:rPr>
        <w:object w:dxaOrig="2900" w:dyaOrig="859">
          <v:shape id="_x0000_i1046" type="#_x0000_t75" style="width:144.75pt;height:42.75pt" o:ole="">
            <v:imagedata r:id="rId51" o:title=""/>
          </v:shape>
          <o:OLEObject Type="Embed" ProgID="Equation.DSMT4" ShapeID="_x0000_i1046" DrawAspect="Content" ObjectID="_1619203319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32"/>
        </w:rPr>
        <w:object w:dxaOrig="2820" w:dyaOrig="760">
          <v:shape id="_x0000_i1047" type="#_x0000_t75" style="width:141pt;height:38.25pt" o:ole="">
            <v:imagedata r:id="rId53" o:title=""/>
          </v:shape>
          <o:OLEObject Type="Embed" ProgID="Equation.DSMT4" ShapeID="_x0000_i1047" DrawAspect="Content" ObjectID="_1619203320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975D08" w:rsidRDefault="005D77F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平衡混凝土壓力需求受拉</w:t>
      </w:r>
      <w:r w:rsidR="00975D08">
        <w:rPr>
          <w:rFonts w:hint="eastAsia"/>
        </w:rPr>
        <w:t>鋼筋量</w:t>
      </w:r>
      <w:r w:rsidR="006C6D14" w:rsidRPr="006C6D14">
        <w:rPr>
          <w:position w:val="-12"/>
        </w:rPr>
        <w:object w:dxaOrig="340" w:dyaOrig="360">
          <v:shape id="_x0000_i1048" type="#_x0000_t75" style="width:17.25pt;height:18pt" o:ole="">
            <v:imagedata r:id="rId55" o:title=""/>
          </v:shape>
          <o:OLEObject Type="Embed" ProgID="Equation.DSMT4" ShapeID="_x0000_i1048" DrawAspect="Content" ObjectID="_1619203321" r:id="rId56"/>
        </w:object>
      </w:r>
    </w:p>
    <w:p w:rsidR="00975D08" w:rsidRDefault="00975D08" w:rsidP="00975D08">
      <w:pPr>
        <w:pStyle w:val="MTDisplayEquation"/>
      </w:pPr>
      <w:r>
        <w:tab/>
      </w:r>
      <w:r w:rsidRPr="00975D08">
        <w:rPr>
          <w:position w:val="-60"/>
        </w:rPr>
        <w:object w:dxaOrig="2079" w:dyaOrig="980">
          <v:shape id="_x0000_i1049" type="#_x0000_t75" style="width:104.25pt;height:48.75pt" o:ole="">
            <v:imagedata r:id="rId57" o:title=""/>
          </v:shape>
          <o:OLEObject Type="Embed" ProgID="Equation.DSMT4" ShapeID="_x0000_i1049" DrawAspect="Content" ObjectID="_1619203322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975D08" w:rsidRDefault="00975D08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平衡壓力鋼筋需求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360" w:dyaOrig="360">
          <v:shape id="_x0000_i1050" type="#_x0000_t75" style="width:18pt;height:18pt" o:ole="">
            <v:imagedata r:id="rId59" o:title=""/>
          </v:shape>
          <o:OLEObject Type="Embed" ProgID="Equation.DSMT4" ShapeID="_x0000_i1050" DrawAspect="Content" ObjectID="_1619203323" r:id="rId60"/>
        </w:object>
      </w:r>
      <w:r w:rsidR="00FC0A85">
        <w:t xml:space="preserve"> </w:t>
      </w:r>
    </w:p>
    <w:p w:rsidR="00975D08" w:rsidRDefault="00975D08" w:rsidP="00975D08">
      <w:pPr>
        <w:pStyle w:val="MTDisplayEquation"/>
      </w:pPr>
      <w:r>
        <w:tab/>
      </w:r>
      <w:r w:rsidR="00FC0A85" w:rsidRPr="00FC0A85">
        <w:rPr>
          <w:position w:val="-32"/>
        </w:rPr>
        <w:object w:dxaOrig="1820" w:dyaOrig="700">
          <v:shape id="_x0000_i1051" type="#_x0000_t75" style="width:90.75pt;height:35.25pt" o:ole="">
            <v:imagedata r:id="rId61" o:title=""/>
          </v:shape>
          <o:OLEObject Type="Embed" ProgID="Equation.DSMT4" ShapeID="_x0000_i1051" DrawAspect="Content" ObjectID="_1619203324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975D08" w:rsidRDefault="00FC0A85" w:rsidP="006C6D14">
      <w:pPr>
        <w:pStyle w:val="ac"/>
        <w:numPr>
          <w:ilvl w:val="1"/>
          <w:numId w:val="2"/>
        </w:numPr>
        <w:ind w:leftChars="0"/>
      </w:pPr>
      <w:r>
        <w:rPr>
          <w:rFonts w:hint="eastAsia"/>
        </w:rPr>
        <w:t>總需求</w:t>
      </w:r>
      <w:r w:rsidR="005D77F5">
        <w:rPr>
          <w:rFonts w:hint="eastAsia"/>
        </w:rPr>
        <w:t>受拉</w:t>
      </w:r>
      <w:r>
        <w:rPr>
          <w:rFonts w:hint="eastAsia"/>
        </w:rPr>
        <w:t>鋼筋量</w:t>
      </w:r>
      <w:r w:rsidR="006C6D14" w:rsidRPr="006C6D14">
        <w:rPr>
          <w:position w:val="-12"/>
        </w:rPr>
        <w:object w:dxaOrig="279" w:dyaOrig="360">
          <v:shape id="_x0000_i1052" type="#_x0000_t75" style="width:14.25pt;height:18pt" o:ole="">
            <v:imagedata r:id="rId63" o:title=""/>
          </v:shape>
          <o:OLEObject Type="Embed" ProgID="Equation.DSMT4" ShapeID="_x0000_i1052" DrawAspect="Content" ObjectID="_1619203325" r:id="rId64"/>
        </w:object>
      </w:r>
    </w:p>
    <w:p w:rsidR="00FC0A85" w:rsidRDefault="00FC0A85" w:rsidP="00FC0A85">
      <w:pPr>
        <w:pStyle w:val="MTDisplayEquation"/>
      </w:pPr>
      <w:r>
        <w:tab/>
      </w:r>
      <w:r w:rsidRPr="00FC0A85">
        <w:rPr>
          <w:position w:val="-12"/>
        </w:rPr>
        <w:object w:dxaOrig="1340" w:dyaOrig="360">
          <v:shape id="_x0000_i1053" type="#_x0000_t75" style="width:67.5pt;height:18pt" o:ole="">
            <v:imagedata r:id="rId65" o:title=""/>
          </v:shape>
          <o:OLEObject Type="Embed" ProgID="Equation.DSMT4" ShapeID="_x0000_i1053" DrawAspect="Content" ObjectID="_1619203326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3E2EA2" w:rsidRDefault="003E2EA2" w:rsidP="006C6D14">
      <w:pPr>
        <w:ind w:left="480" w:firstLine="480"/>
      </w:pPr>
      <w:r>
        <w:rPr>
          <w:rFonts w:hint="eastAsia"/>
        </w:rPr>
        <w:t>如</w:t>
      </w:r>
      <w:r w:rsidRPr="00490DB4">
        <w:rPr>
          <w:position w:val="-12"/>
        </w:rPr>
        <w:object w:dxaOrig="760" w:dyaOrig="360">
          <v:shape id="_x0000_i1054" type="#_x0000_t75" style="width:38.25pt;height:18pt" o:ole="">
            <v:imagedata r:id="rId33" o:title=""/>
          </v:shape>
          <o:OLEObject Type="Embed" ProgID="Equation.DSMT4" ShapeID="_x0000_i1054" DrawAspect="Content" ObjectID="_1619203327" r:id="rId67"/>
        </w:object>
      </w:r>
      <w:r>
        <w:rPr>
          <w:rFonts w:hint="eastAsia"/>
        </w:rPr>
        <w:t>，</w:t>
      </w:r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5" type="#_x0000_t75" style="width:14.25pt;height:18pt" o:ole="">
            <v:imagedata r:id="rId35" o:title=""/>
          </v:shape>
          <o:OLEObject Type="Embed" ProgID="Equation.DSMT4" ShapeID="_x0000_i1055" DrawAspect="Content" ObjectID="_1619203328" r:id="rId68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6" type="#_x0000_t75" style="width:17.25pt;height:21.75pt" o:ole="">
            <v:imagedata r:id="rId69" o:title=""/>
          </v:shape>
          <o:OLEObject Type="Embed" ProgID="Equation.DSMT4" ShapeID="_x0000_i1056" DrawAspect="Content" ObjectID="_1619203329" r:id="rId70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在上層；反之</w:t>
      </w:r>
      <w:r w:rsidR="00971B23">
        <w:rPr>
          <w:rFonts w:hint="eastAsia"/>
        </w:rPr>
        <w:t>受壓鋼筋量</w:t>
      </w:r>
      <w:r w:rsidRPr="003E2EA2">
        <w:rPr>
          <w:position w:val="-12"/>
        </w:rPr>
        <w:object w:dxaOrig="340" w:dyaOrig="440">
          <v:shape id="_x0000_i1057" type="#_x0000_t75" style="width:17.25pt;height:21.75pt" o:ole="">
            <v:imagedata r:id="rId69" o:title=""/>
          </v:shape>
          <o:OLEObject Type="Embed" ProgID="Equation.DSMT4" ShapeID="_x0000_i1057" DrawAspect="Content" ObjectID="_1619203330" r:id="rId71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下層</w:t>
      </w:r>
      <w:r w:rsidR="00971B23">
        <w:rPr>
          <w:rFonts w:hint="eastAsia"/>
        </w:rPr>
        <w:t>，</w:t>
      </w:r>
      <w:proofErr w:type="gramEnd"/>
      <w:r w:rsidR="00971B23">
        <w:rPr>
          <w:rFonts w:hint="eastAsia"/>
        </w:rPr>
        <w:t>受拉鋼筋量</w:t>
      </w:r>
      <w:r w:rsidRPr="003E2EA2">
        <w:rPr>
          <w:position w:val="-12"/>
        </w:rPr>
        <w:object w:dxaOrig="279" w:dyaOrig="360">
          <v:shape id="_x0000_i1058" type="#_x0000_t75" style="width:14.25pt;height:18pt" o:ole="">
            <v:imagedata r:id="rId35" o:title=""/>
          </v:shape>
          <o:OLEObject Type="Embed" ProgID="Equation.DSMT4" ShapeID="_x0000_i1058" DrawAspect="Content" ObjectID="_1619203331" r:id="rId72"/>
        </w:object>
      </w:r>
      <w:r w:rsidR="00971B23">
        <w:rPr>
          <w:rFonts w:hint="eastAsia"/>
        </w:rPr>
        <w:t>設置</w:t>
      </w:r>
      <w:r>
        <w:rPr>
          <w:rFonts w:hint="eastAsia"/>
        </w:rPr>
        <w:t>在上層。</w:t>
      </w:r>
    </w:p>
    <w:p w:rsidR="00876FCA" w:rsidRDefault="00021A7E" w:rsidP="00021A7E">
      <w:pPr>
        <w:pStyle w:val="4"/>
      </w:pPr>
      <w:r>
        <w:rPr>
          <w:rFonts w:hint="eastAsia"/>
        </w:rPr>
        <w:t>最少</w:t>
      </w:r>
      <w:r w:rsidR="00876FCA">
        <w:rPr>
          <w:rFonts w:hint="eastAsia"/>
        </w:rPr>
        <w:t>鋼筋量</w:t>
      </w:r>
    </w:p>
    <w:p w:rsidR="007B392C" w:rsidRDefault="007B392C" w:rsidP="00EC0596">
      <w:pPr>
        <w:ind w:firstLine="480"/>
      </w:pPr>
      <w:r>
        <w:rPr>
          <w:rFonts w:hint="eastAsia"/>
        </w:rPr>
        <w:t>受拉鋼筋量</w:t>
      </w:r>
      <w:r w:rsidR="005D77F5" w:rsidRPr="005D77F5">
        <w:rPr>
          <w:position w:val="-12"/>
        </w:rPr>
        <w:object w:dxaOrig="279" w:dyaOrig="360">
          <v:shape id="_x0000_i1059" type="#_x0000_t75" style="width:14.25pt;height:18pt" o:ole="">
            <v:imagedata r:id="rId73" o:title=""/>
          </v:shape>
          <o:OLEObject Type="Embed" ProgID="Equation.DSMT4" ShapeID="_x0000_i1059" DrawAspect="Content" ObjectID="_1619203332" r:id="rId74"/>
        </w:object>
      </w:r>
      <w:r w:rsidR="005D77F5">
        <w:rPr>
          <w:rFonts w:hint="eastAsia"/>
        </w:rPr>
        <w:t>不得小於：</w:t>
      </w:r>
    </w:p>
    <w:p w:rsidR="005D77F5" w:rsidRDefault="005D77F5" w:rsidP="005D77F5">
      <w:pPr>
        <w:pStyle w:val="MTDisplayEquation"/>
      </w:pPr>
      <w:r>
        <w:tab/>
      </w:r>
      <w:r w:rsidRPr="005D77F5">
        <w:rPr>
          <w:position w:val="-44"/>
        </w:rPr>
        <w:object w:dxaOrig="3200" w:dyaOrig="999">
          <v:shape id="_x0000_i1060" type="#_x0000_t75" style="width:159.75pt;height:50.25pt" o:ole="">
            <v:imagedata r:id="rId75" o:title=""/>
          </v:shape>
          <o:OLEObject Type="Embed" ProgID="Equation.DSMT4" ShapeID="_x0000_i1060" DrawAspect="Content" ObjectID="_1619203333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876FCA" w:rsidRDefault="00876FCA" w:rsidP="00021A7E">
      <w:pPr>
        <w:pStyle w:val="4"/>
      </w:pPr>
      <w:r>
        <w:rPr>
          <w:rFonts w:hint="eastAsia"/>
        </w:rPr>
        <w:t>耐震特別規定</w:t>
      </w:r>
    </w:p>
    <w:p w:rsidR="005D77F5" w:rsidRDefault="00EC0596" w:rsidP="00EC0596">
      <w:pPr>
        <w:ind w:firstLine="480"/>
      </w:pPr>
      <w:r>
        <w:rPr>
          <w:rFonts w:hint="eastAsia"/>
        </w:rPr>
        <w:t>拉力鋼筋比不得大於</w:t>
      </w:r>
      <w:r w:rsidRPr="00EC0596">
        <w:rPr>
          <w:position w:val="-32"/>
        </w:rPr>
        <w:object w:dxaOrig="920" w:dyaOrig="800">
          <v:shape id="_x0000_i1061" type="#_x0000_t75" style="width:45.75pt;height:39.75pt" o:ole="">
            <v:imagedata r:id="rId77" o:title=""/>
          </v:shape>
          <o:OLEObject Type="Embed" ProgID="Equation.DSMT4" ShapeID="_x0000_i1061" DrawAspect="Content" ObjectID="_1619203334" r:id="rId78"/>
        </w:object>
      </w:r>
      <w:r>
        <w:rPr>
          <w:rFonts w:hint="eastAsia"/>
        </w:rPr>
        <w:t>，亦不得大於</w:t>
      </w:r>
      <w:r>
        <w:rPr>
          <w:rFonts w:hint="eastAsia"/>
        </w:rPr>
        <w:t>0.025</w:t>
      </w:r>
      <w:r>
        <w:rPr>
          <w:rFonts w:hint="eastAsia"/>
        </w:rPr>
        <w:t>。</w:t>
      </w:r>
      <w:proofErr w:type="gramStart"/>
      <w:r>
        <w:rPr>
          <w:rFonts w:hint="eastAsia"/>
        </w:rPr>
        <w:t>構材上下</w:t>
      </w:r>
      <w:proofErr w:type="gramEnd"/>
      <w:r>
        <w:rPr>
          <w:rFonts w:hint="eastAsia"/>
        </w:rPr>
        <w:t>兩面至少各須有兩支鋼筋全長貫通配置。</w:t>
      </w:r>
    </w:p>
    <w:p w:rsidR="00EC0596" w:rsidRDefault="00EC0596" w:rsidP="00EC0596">
      <w:pPr>
        <w:ind w:firstLine="480"/>
      </w:pPr>
      <w:proofErr w:type="gramStart"/>
      <w:r>
        <w:t>撓曲構材</w:t>
      </w:r>
      <w:proofErr w:type="gramEnd"/>
      <w:r>
        <w:t>在梁柱交接面及其它可能產生塑鉸位置，其壓力鋼筋量不得小於拉力鋼筋量之半。</w:t>
      </w:r>
      <w:proofErr w:type="gramStart"/>
      <w:r>
        <w:t>在沿構材</w:t>
      </w:r>
      <w:proofErr w:type="gramEnd"/>
      <w:r>
        <w:t>長度上任何斷面，不論</w:t>
      </w:r>
      <w:proofErr w:type="gramStart"/>
      <w:r>
        <w:t>正彎矩</w:t>
      </w:r>
      <w:proofErr w:type="gramEnd"/>
      <w:r>
        <w:t>鋼筋量或</w:t>
      </w:r>
      <w:proofErr w:type="gramStart"/>
      <w:r>
        <w:t>負彎矩</w:t>
      </w:r>
      <w:proofErr w:type="gramEnd"/>
      <w:r>
        <w:t>鋼筋量均不得低於</w:t>
      </w:r>
      <w:proofErr w:type="gramStart"/>
      <w:r>
        <w:t>兩端柱面處所</w:t>
      </w:r>
      <w:proofErr w:type="gramEnd"/>
      <w:r>
        <w:t>具最大</w:t>
      </w:r>
      <w:proofErr w:type="gramStart"/>
      <w:r>
        <w:t>負彎矩</w:t>
      </w:r>
      <w:proofErr w:type="gramEnd"/>
      <w:r>
        <w:t>鋼筋量之</w:t>
      </w:r>
      <w:r>
        <w:t>1/4</w:t>
      </w:r>
      <w:r>
        <w:t>。</w:t>
      </w:r>
    </w:p>
    <w:p w:rsidR="00EC0596" w:rsidRDefault="009B150C" w:rsidP="009B150C">
      <w:pPr>
        <w:pStyle w:val="4"/>
      </w:pPr>
      <w:r>
        <w:rPr>
          <w:rFonts w:hint="eastAsia"/>
        </w:rPr>
        <w:t>現行工程實務上鋼筋切斷點</w:t>
      </w:r>
    </w:p>
    <w:p w:rsidR="009B150C" w:rsidRPr="009B150C" w:rsidRDefault="009B150C" w:rsidP="009B150C">
      <w:r>
        <w:rPr>
          <w:rFonts w:hint="eastAsia"/>
        </w:rPr>
        <w:t>需要一張</w:t>
      </w:r>
      <w:proofErr w:type="gramStart"/>
      <w:r>
        <w:rPr>
          <w:rFonts w:hint="eastAsia"/>
        </w:rPr>
        <w:t>配筋圖</w:t>
      </w:r>
      <w:proofErr w:type="gramEnd"/>
    </w:p>
    <w:p w:rsidR="00AC71FB" w:rsidRDefault="001A4B1B" w:rsidP="00EC0596">
      <w:pPr>
        <w:pStyle w:val="3"/>
      </w:pPr>
      <w:r>
        <w:rPr>
          <w:rFonts w:hint="eastAsia"/>
        </w:rPr>
        <w:t>RC</w:t>
      </w:r>
      <w:proofErr w:type="gramStart"/>
      <w:r>
        <w:rPr>
          <w:rFonts w:hint="eastAsia"/>
        </w:rPr>
        <w:t>矩形梁剪力</w:t>
      </w:r>
      <w:proofErr w:type="gramEnd"/>
      <w:r>
        <w:rPr>
          <w:rFonts w:hint="eastAsia"/>
        </w:rPr>
        <w:t>設計</w:t>
      </w:r>
    </w:p>
    <w:p w:rsidR="00EC0596" w:rsidRDefault="00911C14" w:rsidP="00911C14">
      <w:pPr>
        <w:pStyle w:val="4"/>
      </w:pPr>
      <w:r>
        <w:rPr>
          <w:rFonts w:hint="eastAsia"/>
        </w:rPr>
        <w:t>設計剪力</w:t>
      </w:r>
      <w:proofErr w:type="gramStart"/>
      <w:r>
        <w:rPr>
          <w:rFonts w:hint="eastAsia"/>
        </w:rPr>
        <w:t>與彎矩</w:t>
      </w:r>
      <w:proofErr w:type="gramEnd"/>
    </w:p>
    <w:p w:rsidR="000E60A7" w:rsidRPr="000E60A7" w:rsidRDefault="000E60A7" w:rsidP="000E60A7">
      <w:pPr>
        <w:pStyle w:val="MTDisplayEquation"/>
      </w:pPr>
      <w:r>
        <w:tab/>
      </w:r>
      <w:r w:rsidRPr="000E60A7">
        <w:rPr>
          <w:position w:val="-12"/>
        </w:rPr>
        <w:object w:dxaOrig="840" w:dyaOrig="360">
          <v:shape id="_x0000_i1062" type="#_x0000_t75" style="width:42pt;height:18pt" o:ole="">
            <v:imagedata r:id="rId79" o:title=""/>
          </v:shape>
          <o:OLEObject Type="Embed" ProgID="Equation.DSMT4" ShapeID="_x0000_i1062" DrawAspect="Content" ObjectID="_1619203335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911C14" w:rsidRPr="00911C14" w:rsidRDefault="00911C14" w:rsidP="00911C14">
      <w:pPr>
        <w:pStyle w:val="MTDisplayEquation"/>
      </w:pPr>
      <w:r>
        <w:tab/>
      </w:r>
      <w:r w:rsidRPr="00911C14">
        <w:rPr>
          <w:position w:val="-14"/>
        </w:rPr>
        <w:object w:dxaOrig="1380" w:dyaOrig="380">
          <v:shape id="_x0000_i1063" type="#_x0000_t75" style="width:69pt;height:18.75pt" o:ole="">
            <v:imagedata r:id="rId81" o:title=""/>
          </v:shape>
          <o:OLEObject Type="Embed" ProgID="Equation.DSMT4" ShapeID="_x0000_i1063" DrawAspect="Content" ObjectID="_1619203336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911C14" w:rsidRDefault="00911C14" w:rsidP="00911C14">
      <w:pPr>
        <w:pStyle w:val="MTDisplayEquation"/>
      </w:pPr>
      <w:r>
        <w:tab/>
      </w:r>
      <w:r w:rsidRPr="00911C14">
        <w:rPr>
          <w:position w:val="-32"/>
        </w:rPr>
        <w:object w:dxaOrig="3900" w:dyaOrig="760">
          <v:shape id="_x0000_i1064" type="#_x0000_t75" style="width:195pt;height:38.25pt" o:ole="">
            <v:imagedata r:id="rId83" o:title=""/>
          </v:shape>
          <o:OLEObject Type="Embed" ProgID="Equation.DSMT4" ShapeID="_x0000_i1064" DrawAspect="Content" ObjectID="_1619203337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65" type="#_x0000_t75" style="width:30.75pt;height:18.75pt" o:ole="">
            <v:imagedata r:id="rId85" o:title=""/>
          </v:shape>
          <o:OLEObject Type="Embed" ProgID="Equation.DSMT4" ShapeID="_x0000_i1065" DrawAspect="Content" ObjectID="_1619203338" r:id="rId86"/>
        </w:object>
      </w: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66" type="#_x0000_t75" style="width:21.75pt;height:18.75pt" o:ole="">
            <v:imagedata r:id="rId87" o:title=""/>
          </v:shape>
          <o:OLEObject Type="Embed" ProgID="Equation.DSMT4" ShapeID="_x0000_i1066" DrawAspect="Content" ObjectID="_1619203339" r:id="rId88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67" type="#_x0000_t75" style="width:36pt;height:15.75pt" o:ole="">
            <v:imagedata r:id="rId89" o:title=""/>
          </v:shape>
          <o:OLEObject Type="Embed" ProgID="Equation.DSMT4" ShapeID="_x0000_i1067" DrawAspect="Content" ObjectID="_1619203340" r:id="rId90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68" type="#_x0000_t75" style="width:42.75pt;height:14.25pt" o:ole="">
            <v:imagedata r:id="rId91" o:title=""/>
          </v:shape>
          <o:OLEObject Type="Embed" ProgID="Equation.DSMT4" ShapeID="_x0000_i1068" DrawAspect="Content" ObjectID="_1619203341" r:id="rId92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69" type="#_x0000_t75" style="width:30.75pt;height:18.75pt" o:ole="">
            <v:imagedata r:id="rId93" o:title=""/>
          </v:shape>
          <o:OLEObject Type="Embed" ProgID="Equation.DSMT4" ShapeID="_x0000_i1069" DrawAspect="Content" ObjectID="_1619203342" r:id="rId94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0" type="#_x0000_t75" style="width:21.75pt;height:18.75pt" o:ole="">
            <v:imagedata r:id="rId87" o:title=""/>
          </v:shape>
          <o:OLEObject Type="Embed" ProgID="Equation.DSMT4" ShapeID="_x0000_i1070" DrawAspect="Content" ObjectID="_1619203343" r:id="rId95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1" type="#_x0000_t75" style="width:36pt;height:15.75pt" o:ole="">
            <v:imagedata r:id="rId89" o:title=""/>
          </v:shape>
          <o:OLEObject Type="Embed" ProgID="Equation.DSMT4" ShapeID="_x0000_i1071" DrawAspect="Content" ObjectID="_1619203344" r:id="rId96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2" type="#_x0000_t75" style="width:42.75pt;height:14.25pt" o:ole="">
            <v:imagedata r:id="rId91" o:title=""/>
          </v:shape>
          <o:OLEObject Type="Embed" ProgID="Equation.DSMT4" ShapeID="_x0000_i1072" DrawAspect="Content" ObjectID="_1619203345" r:id="rId97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>
        <w:rPr>
          <w:rFonts w:hint="eastAsia"/>
        </w:rPr>
        <w:t>梁端點</w:t>
      </w:r>
      <w:r>
        <w:rPr>
          <w:rFonts w:hint="eastAsia"/>
        </w:rPr>
        <w:t>I</w:t>
      </w:r>
      <w:r>
        <w:rPr>
          <w:rFonts w:hint="eastAsia"/>
        </w:rPr>
        <w:t>的</w:t>
      </w:r>
      <w:proofErr w:type="gramStart"/>
      <w:r>
        <w:rPr>
          <w:rFonts w:hint="eastAsia"/>
        </w:rPr>
        <w:t>底層彎矩容量</w:t>
      </w:r>
      <w:proofErr w:type="gramEnd"/>
      <w:r>
        <w:rPr>
          <w:rFonts w:hint="eastAsia"/>
        </w:rPr>
        <w:t>，考慮鋼筋降伏強度為</w:t>
      </w:r>
      <w:r w:rsidRPr="00861114">
        <w:rPr>
          <w:position w:val="-14"/>
        </w:rPr>
        <w:object w:dxaOrig="440" w:dyaOrig="380">
          <v:shape id="_x0000_i1073" type="#_x0000_t75" style="width:21.75pt;height:18.75pt" o:ole="">
            <v:imagedata r:id="rId87" o:title=""/>
          </v:shape>
          <o:OLEObject Type="Embed" ProgID="Equation.DSMT4" ShapeID="_x0000_i1073" DrawAspect="Content" ObjectID="_1619203346" r:id="rId98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4" type="#_x0000_t75" style="width:36pt;height:15.75pt" o:ole="">
            <v:imagedata r:id="rId89" o:title=""/>
          </v:shape>
          <o:OLEObject Type="Embed" ProgID="Equation.DSMT4" ShapeID="_x0000_i1074" DrawAspect="Content" ObjectID="_1619203347" r:id="rId99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5" type="#_x0000_t75" style="width:42.75pt;height:14.25pt" o:ole="">
            <v:imagedata r:id="rId91" o:title=""/>
          </v:shape>
          <o:OLEObject Type="Embed" ProgID="Equation.DSMT4" ShapeID="_x0000_i1075" DrawAspect="Content" ObjectID="_1619203348" r:id="rId100"/>
        </w:object>
      </w:r>
      <w:r>
        <w:rPr>
          <w:rFonts w:hint="eastAsia"/>
        </w:rPr>
        <w:t>。</w:t>
      </w:r>
    </w:p>
    <w:p w:rsidR="00861114" w:rsidRPr="00911C14" w:rsidRDefault="00861114" w:rsidP="00CC4410">
      <w:pPr>
        <w:ind w:firstLine="480"/>
      </w:pPr>
      <w:r w:rsidRPr="00861114">
        <w:rPr>
          <w:position w:val="-12"/>
        </w:rPr>
        <w:object w:dxaOrig="620" w:dyaOrig="380">
          <v:shape id="_x0000_i1076" type="#_x0000_t75" style="width:30.75pt;height:18.75pt" o:ole="">
            <v:imagedata r:id="rId101" o:title=""/>
          </v:shape>
          <o:OLEObject Type="Embed" ProgID="Equation.DSMT4" ShapeID="_x0000_i1076" DrawAspect="Content" ObjectID="_1619203349" r:id="rId102"/>
        </w:object>
      </w:r>
      <w:r>
        <w:rPr>
          <w:rFonts w:hint="eastAsia"/>
        </w:rPr>
        <w:t>梁端點</w:t>
      </w:r>
      <w:r>
        <w:rPr>
          <w:rFonts w:hint="eastAsia"/>
        </w:rPr>
        <w:t>J</w:t>
      </w:r>
      <w:r>
        <w:rPr>
          <w:rFonts w:hint="eastAsia"/>
        </w:rPr>
        <w:t>的</w:t>
      </w:r>
      <w:proofErr w:type="gramStart"/>
      <w:r>
        <w:rPr>
          <w:rFonts w:hint="eastAsia"/>
        </w:rPr>
        <w:t>頂層彎矩</w:t>
      </w:r>
      <w:proofErr w:type="gramEnd"/>
      <w:r>
        <w:rPr>
          <w:rFonts w:hint="eastAsia"/>
        </w:rPr>
        <w:t>容量，考慮鋼筋降伏強度為</w:t>
      </w:r>
      <w:r w:rsidRPr="00861114">
        <w:rPr>
          <w:position w:val="-14"/>
        </w:rPr>
        <w:object w:dxaOrig="440" w:dyaOrig="380">
          <v:shape id="_x0000_i1077" type="#_x0000_t75" style="width:21.75pt;height:18.75pt" o:ole="">
            <v:imagedata r:id="rId87" o:title=""/>
          </v:shape>
          <o:OLEObject Type="Embed" ProgID="Equation.DSMT4" ShapeID="_x0000_i1077" DrawAspect="Content" ObjectID="_1619203350" r:id="rId103"/>
        </w:object>
      </w:r>
      <w:r>
        <w:rPr>
          <w:rFonts w:hint="eastAsia"/>
        </w:rPr>
        <w:t>，並不得考慮強度折減，亦即</w:t>
      </w:r>
      <w:r w:rsidRPr="00861114">
        <w:rPr>
          <w:position w:val="-10"/>
        </w:rPr>
        <w:object w:dxaOrig="720" w:dyaOrig="320">
          <v:shape id="_x0000_i1078" type="#_x0000_t75" style="width:36pt;height:15.75pt" o:ole="">
            <v:imagedata r:id="rId89" o:title=""/>
          </v:shape>
          <o:OLEObject Type="Embed" ProgID="Equation.DSMT4" ShapeID="_x0000_i1078" DrawAspect="Content" ObjectID="_1619203351" r:id="rId104"/>
        </w:object>
      </w:r>
      <w:r>
        <w:rPr>
          <w:rFonts w:hint="eastAsia"/>
        </w:rPr>
        <w:t>。其中</w:t>
      </w:r>
      <w:r w:rsidRPr="00861114">
        <w:rPr>
          <w:position w:val="-6"/>
        </w:rPr>
        <w:object w:dxaOrig="859" w:dyaOrig="279">
          <v:shape id="_x0000_i1079" type="#_x0000_t75" style="width:42.75pt;height:14.25pt" o:ole="">
            <v:imagedata r:id="rId91" o:title=""/>
          </v:shape>
          <o:OLEObject Type="Embed" ProgID="Equation.DSMT4" ShapeID="_x0000_i1079" DrawAspect="Content" ObjectID="_1619203352" r:id="rId105"/>
        </w:object>
      </w:r>
      <w:r>
        <w:rPr>
          <w:rFonts w:hint="eastAsia"/>
        </w:rPr>
        <w:t>。</w:t>
      </w:r>
    </w:p>
    <w:p w:rsidR="00861114" w:rsidRDefault="00861114" w:rsidP="00CC4410">
      <w:pPr>
        <w:ind w:firstLine="480"/>
      </w:pPr>
      <w:r w:rsidRPr="00861114">
        <w:rPr>
          <w:position w:val="-4"/>
        </w:rPr>
        <w:object w:dxaOrig="400" w:dyaOrig="260">
          <v:shape id="_x0000_i1080" type="#_x0000_t75" style="width:20.25pt;height:12.75pt" o:ole="">
            <v:imagedata r:id="rId106" o:title=""/>
          </v:shape>
          <o:OLEObject Type="Embed" ProgID="Equation.DSMT4" ShapeID="_x0000_i1080" DrawAspect="Content" ObjectID="_1619203353" r:id="rId107"/>
        </w:object>
      </w:r>
      <w:proofErr w:type="gramStart"/>
      <w:r>
        <w:rPr>
          <w:rFonts w:hint="eastAsia"/>
        </w:rPr>
        <w:t>淨梁長</w:t>
      </w:r>
      <w:proofErr w:type="gramEnd"/>
      <w:r>
        <w:rPr>
          <w:rFonts w:hint="eastAsia"/>
        </w:rPr>
        <w:t>。</w:t>
      </w:r>
    </w:p>
    <w:p w:rsidR="00861114" w:rsidRDefault="002710D7" w:rsidP="00CC4410">
      <w:pPr>
        <w:ind w:firstLine="480"/>
      </w:pPr>
      <w:r w:rsidRPr="002710D7">
        <w:rPr>
          <w:position w:val="-12"/>
        </w:rPr>
        <w:object w:dxaOrig="680" w:dyaOrig="360">
          <v:shape id="_x0000_i1081" type="#_x0000_t75" style="width:33.75pt;height:18pt" o:ole="">
            <v:imagedata r:id="rId108" o:title=""/>
          </v:shape>
          <o:OLEObject Type="Embed" ProgID="Equation.DSMT4" ShapeID="_x0000_i1081" DrawAspect="Content" ObjectID="_1619203354" r:id="rId109"/>
        </w:object>
      </w:r>
      <w:r>
        <w:rPr>
          <w:rFonts w:hint="eastAsia"/>
        </w:rPr>
        <w:t>重力引致的剪力。</w:t>
      </w:r>
    </w:p>
    <w:p w:rsidR="002710D7" w:rsidRDefault="002710D7" w:rsidP="002710D7">
      <w:pPr>
        <w:pStyle w:val="4"/>
      </w:pPr>
      <w:r>
        <w:rPr>
          <w:rFonts w:hint="eastAsia"/>
        </w:rPr>
        <w:t>混凝土剪力</w:t>
      </w:r>
      <w:r w:rsidR="000E60A7">
        <w:rPr>
          <w:rFonts w:hint="eastAsia"/>
        </w:rPr>
        <w:t>強度</w:t>
      </w:r>
    </w:p>
    <w:p w:rsidR="000E60A7" w:rsidRDefault="006E7C6A" w:rsidP="006E7C6A">
      <w:pPr>
        <w:pStyle w:val="MTDisplayEquation"/>
      </w:pPr>
      <w:r>
        <w:tab/>
      </w:r>
      <w:r w:rsidRPr="006E7C6A">
        <w:rPr>
          <w:position w:val="-14"/>
        </w:rPr>
        <w:object w:dxaOrig="1719" w:dyaOrig="520">
          <v:shape id="_x0000_i1082" type="#_x0000_t75" style="width:86.25pt;height:26.25pt" o:ole="">
            <v:imagedata r:id="rId110" o:title=""/>
          </v:shape>
          <o:OLEObject Type="Embed" ProgID="Equation.DSMT4" ShapeID="_x0000_i1082" DrawAspect="Content" ObjectID="_1619203355" r:id="rId1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6E7C6A" w:rsidRPr="006E7C6A" w:rsidRDefault="006E7C6A" w:rsidP="006E7C6A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 w:rsidR="00D54042">
        <w:rPr>
          <w:rFonts w:hint="eastAsia"/>
        </w:rPr>
        <w:t>(</w:t>
      </w:r>
      <w:proofErr w:type="gramStart"/>
      <w:r w:rsidR="00D54042">
        <w:rPr>
          <w:rFonts w:hint="eastAsia"/>
        </w:rPr>
        <w:t>圍束區</w:t>
      </w:r>
      <w:proofErr w:type="gramEnd"/>
      <w:r w:rsidR="00D54042">
        <w:rPr>
          <w:rFonts w:hint="eastAsia"/>
        </w:rPr>
        <w:t>)</w:t>
      </w:r>
      <w:r>
        <w:rPr>
          <w:rFonts w:hint="eastAsia"/>
        </w:rPr>
        <w:t>，計算地震引致之剪力</w:t>
      </w:r>
      <w:r w:rsidRPr="002710D7">
        <w:rPr>
          <w:position w:val="-14"/>
        </w:rPr>
        <w:object w:dxaOrig="279" w:dyaOrig="380">
          <v:shape id="_x0000_i1083" type="#_x0000_t75" style="width:14.25pt;height:18.75pt" o:ole="">
            <v:imagedata r:id="rId112" o:title=""/>
          </v:shape>
          <o:OLEObject Type="Embed" ProgID="Equation.DSMT4" ShapeID="_x0000_i1083" DrawAspect="Content" ObjectID="_1619203356" r:id="rId113"/>
        </w:object>
      </w:r>
      <w:r>
        <w:rPr>
          <w:rFonts w:hint="eastAsia"/>
        </w:rPr>
        <w:t>，若超過設計剪力之半，且包括地震效應之設計軸壓力小於</w:t>
      </w:r>
      <w:r w:rsidRPr="002710D7">
        <w:rPr>
          <w:position w:val="-14"/>
        </w:rPr>
        <w:object w:dxaOrig="980" w:dyaOrig="460">
          <v:shape id="_x0000_i1084" type="#_x0000_t75" style="width:48.75pt;height:23.25pt" o:ole="">
            <v:imagedata r:id="rId114" o:title=""/>
          </v:shape>
          <o:OLEObject Type="Embed" ProgID="Equation.DSMT4" ShapeID="_x0000_i1084" DrawAspect="Content" ObjectID="_1619203357" r:id="rId115"/>
        </w:object>
      </w:r>
      <w:r>
        <w:rPr>
          <w:rFonts w:hint="eastAsia"/>
        </w:rPr>
        <w:t>，則設計其橫向鋼筋時，</w:t>
      </w:r>
      <w:r w:rsidRPr="002710D7">
        <w:rPr>
          <w:position w:val="-12"/>
        </w:rPr>
        <w:object w:dxaOrig="260" w:dyaOrig="360">
          <v:shape id="_x0000_i1085" type="#_x0000_t75" style="width:12.75pt;height:18pt" o:ole="">
            <v:imagedata r:id="rId116" o:title=""/>
          </v:shape>
          <o:OLEObject Type="Embed" ProgID="Equation.DSMT4" ShapeID="_x0000_i1085" DrawAspect="Content" ObjectID="_1619203358" r:id="rId117"/>
        </w:object>
      </w:r>
      <w:r>
        <w:rPr>
          <w:rFonts w:hint="eastAsia"/>
        </w:rPr>
        <w:t>值應加設為零。</w:t>
      </w:r>
    </w:p>
    <w:p w:rsidR="002710D7" w:rsidRDefault="000E60A7" w:rsidP="000E60A7">
      <w:pPr>
        <w:pStyle w:val="4"/>
      </w:pPr>
      <w:r>
        <w:rPr>
          <w:rFonts w:hint="eastAsia"/>
        </w:rPr>
        <w:t>剪力鋼筋需求</w:t>
      </w:r>
    </w:p>
    <w:p w:rsid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86" type="#_x0000_t75" style="width:57pt;height:18pt" o:ole="">
            <v:imagedata r:id="rId118" o:title=""/>
          </v:shape>
          <o:OLEObject Type="Embed" ProgID="Equation.DSMT4" ShapeID="_x0000_i1086" DrawAspect="Content" ObjectID="_1619203359" r:id="rId119"/>
        </w:object>
      </w:r>
    </w:p>
    <w:p w:rsidR="00CC4410" w:rsidRDefault="00CC4410" w:rsidP="00CC4410">
      <w:pPr>
        <w:pStyle w:val="MTDisplayEquation"/>
      </w:pPr>
      <w:r>
        <w:tab/>
      </w:r>
      <w:r w:rsidRPr="00CC4410">
        <w:rPr>
          <w:position w:val="-24"/>
        </w:rPr>
        <w:object w:dxaOrig="700" w:dyaOrig="620">
          <v:shape id="_x0000_i1087" type="#_x0000_t75" style="width:35.25pt;height:30.75pt" o:ole="">
            <v:imagedata r:id="rId120" o:title=""/>
          </v:shape>
          <o:OLEObject Type="Embed" ProgID="Equation.DSMT4" ShapeID="_x0000_i1087" DrawAspect="Content" ObjectID="_1619203360" r:id="rId1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CC4410" w:rsidRPr="00CC4410" w:rsidRDefault="00CC4410" w:rsidP="00CC4410">
      <w:pPr>
        <w:pStyle w:val="ac"/>
        <w:numPr>
          <w:ilvl w:val="0"/>
          <w:numId w:val="5"/>
        </w:numPr>
        <w:ind w:leftChars="0"/>
      </w:pPr>
      <w:r>
        <w:rPr>
          <w:rFonts w:hint="eastAsia"/>
        </w:rPr>
        <w:t>如</w:t>
      </w:r>
      <w:r w:rsidRPr="00CC4410">
        <w:rPr>
          <w:position w:val="-12"/>
        </w:rPr>
        <w:object w:dxaOrig="1140" w:dyaOrig="360">
          <v:shape id="_x0000_i1088" type="#_x0000_t75" style="width:57pt;height:18pt" o:ole="">
            <v:imagedata r:id="rId122" o:title=""/>
          </v:shape>
          <o:OLEObject Type="Embed" ProgID="Equation.DSMT4" ShapeID="_x0000_i1088" DrawAspect="Content" ObjectID="_1619203361" r:id="rId123"/>
        </w:object>
      </w:r>
    </w:p>
    <w:p w:rsidR="006E7C6A" w:rsidRDefault="00FD2F9A" w:rsidP="00FD2F9A">
      <w:pPr>
        <w:pStyle w:val="MTDisplayEquation"/>
      </w:pPr>
      <w:r>
        <w:tab/>
      </w:r>
      <w:r w:rsidRPr="00FD2F9A">
        <w:rPr>
          <w:position w:val="-24"/>
        </w:rPr>
        <w:object w:dxaOrig="1180" w:dyaOrig="660">
          <v:shape id="_x0000_i1089" type="#_x0000_t75" style="width:59.25pt;height:33pt" o:ole="">
            <v:imagedata r:id="rId124" o:title=""/>
          </v:shape>
          <o:OLEObject Type="Embed" ProgID="Equation.DSMT4" ShapeID="_x0000_i1089" DrawAspect="Content" ObjectID="_1619203362" r:id="rId1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021A7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21A7E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tab/>
      </w:r>
      <w:r w:rsidRPr="006E7C6A">
        <w:rPr>
          <w:position w:val="-32"/>
        </w:rPr>
        <w:object w:dxaOrig="1380" w:dyaOrig="700">
          <v:shape id="_x0000_i1090" type="#_x0000_t75" style="width:69pt;height:35.25pt" o:ole="">
            <v:imagedata r:id="rId126" o:title=""/>
          </v:shape>
          <o:OLEObject Type="Embed" ProgID="Equation.DSMT4" ShapeID="_x0000_i1090" DrawAspect="Content" ObjectID="_1619203363" r:id="rId1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021A7E" w:rsidRDefault="00021A7E" w:rsidP="00021A7E">
      <w:pPr>
        <w:pStyle w:val="MTDisplayEquation"/>
      </w:pPr>
      <w:r>
        <w:tab/>
      </w:r>
      <w:r w:rsidRPr="00021A7E">
        <w:rPr>
          <w:position w:val="-14"/>
        </w:rPr>
        <w:object w:dxaOrig="2020" w:dyaOrig="520">
          <v:shape id="_x0000_i1091" type="#_x0000_t75" style="width:101.25pt;height:26.25pt" o:ole="">
            <v:imagedata r:id="rId128" o:title=""/>
          </v:shape>
          <o:OLEObject Type="Embed" ProgID="Equation.DSMT4" ShapeID="_x0000_i1091" DrawAspect="Content" ObjectID="_1619203364" r:id="rId1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D54042" w:rsidRPr="00D54042" w:rsidRDefault="00D54042" w:rsidP="00D54042">
      <w:pPr>
        <w:pStyle w:val="MTDisplayEquation"/>
      </w:pPr>
      <w:r>
        <w:tab/>
      </w:r>
      <w:r w:rsidRPr="00CC4410">
        <w:rPr>
          <w:position w:val="-34"/>
        </w:rPr>
        <w:object w:dxaOrig="3400" w:dyaOrig="800">
          <v:shape id="_x0000_i1092" type="#_x0000_t75" style="width:170.25pt;height:39.75pt" o:ole="">
            <v:imagedata r:id="rId130" o:title=""/>
          </v:shape>
          <o:OLEObject Type="Embed" ProgID="Equation.DSMT4" ShapeID="_x0000_i1092" DrawAspect="Content" ObjectID="_1619203365" r:id="rId1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D54042" w:rsidRDefault="00D54042" w:rsidP="00D54042">
      <w:pPr>
        <w:ind w:firstLine="480"/>
      </w:pPr>
      <w:r>
        <w:rPr>
          <w:rFonts w:hint="eastAsia"/>
        </w:rPr>
        <w:t>於耐震設計時，</w:t>
      </w:r>
      <w:r w:rsidRPr="002710D7">
        <w:rPr>
          <w:rFonts w:hint="eastAsia"/>
        </w:rPr>
        <w:t>受</w:t>
      </w:r>
      <w:proofErr w:type="gramStart"/>
      <w:r w:rsidRPr="002710D7">
        <w:rPr>
          <w:rFonts w:hint="eastAsia"/>
        </w:rPr>
        <w:t>撓構材之</w:t>
      </w:r>
      <w:proofErr w:type="gramEnd"/>
      <w:r w:rsidRPr="002710D7">
        <w:rPr>
          <w:rFonts w:hint="eastAsia"/>
        </w:rPr>
        <w:t>兩端由支</w:t>
      </w:r>
      <w:proofErr w:type="gramStart"/>
      <w:r w:rsidRPr="002710D7">
        <w:rPr>
          <w:rFonts w:hint="eastAsia"/>
        </w:rPr>
        <w:t>承構材</w:t>
      </w:r>
      <w:proofErr w:type="gramEnd"/>
      <w:r w:rsidRPr="002710D7">
        <w:rPr>
          <w:rFonts w:hint="eastAsia"/>
        </w:rPr>
        <w:t>面向跨度中央</w:t>
      </w:r>
      <w:proofErr w:type="gramStart"/>
      <w:r>
        <w:t>2</w:t>
      </w:r>
      <w:r>
        <w:rPr>
          <w:rFonts w:hint="eastAsia"/>
        </w:rPr>
        <w:t>倍構材深度</w:t>
      </w:r>
      <w:proofErr w:type="gramEnd"/>
      <w:r>
        <w:rPr>
          <w:rFonts w:hint="eastAsia"/>
        </w:rPr>
        <w:t>之範圍內</w:t>
      </w:r>
      <w:r>
        <w:rPr>
          <w:rFonts w:hint="eastAsia"/>
        </w:rPr>
        <w:t>(</w:t>
      </w:r>
      <w:proofErr w:type="gramStart"/>
      <w:r>
        <w:rPr>
          <w:rFonts w:hint="eastAsia"/>
        </w:rPr>
        <w:t>圍束區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t>閉合箍筋最大間距不得超過</w:t>
      </w:r>
      <w:r>
        <w:t>(1)</w:t>
      </w:r>
      <w:r w:rsidRPr="00D54042">
        <w:rPr>
          <w:position w:val="-24"/>
        </w:rPr>
        <w:object w:dxaOrig="260" w:dyaOrig="620">
          <v:shape id="_x0000_i1093" type="#_x0000_t75" style="width:12.75pt;height:30.75pt" o:ole="">
            <v:imagedata r:id="rId132" o:title=""/>
          </v:shape>
          <o:OLEObject Type="Embed" ProgID="Equation.DSMT4" ShapeID="_x0000_i1093" DrawAspect="Content" ObjectID="_1619203366" r:id="rId133"/>
        </w:object>
      </w:r>
      <w:r>
        <w:t>，</w:t>
      </w:r>
      <w:r>
        <w:t>(2)</w:t>
      </w:r>
      <w:r>
        <w:t>最小主鋼筋直徑之</w:t>
      </w:r>
      <w:r>
        <w:t>8</w:t>
      </w:r>
      <w:r>
        <w:t>倍，</w:t>
      </w:r>
      <w:r>
        <w:t>(3)</w:t>
      </w:r>
      <w:r>
        <w:t>閉合箍筋直徑之</w:t>
      </w:r>
      <w:r>
        <w:t>24</w:t>
      </w:r>
      <w:r>
        <w:t>倍，及</w:t>
      </w:r>
      <w:r>
        <w:t>(4)30cm</w:t>
      </w:r>
      <w:r>
        <w:t>。</w:t>
      </w:r>
    </w:p>
    <w:p w:rsidR="00D54042" w:rsidRDefault="009B150C" w:rsidP="009B150C">
      <w:pPr>
        <w:pStyle w:val="4"/>
      </w:pPr>
      <w:r>
        <w:rPr>
          <w:rFonts w:hint="eastAsia"/>
        </w:rPr>
        <w:t>現行工程實務上剪力</w:t>
      </w:r>
      <w:r w:rsidR="00D54042">
        <w:rPr>
          <w:rFonts w:hint="eastAsia"/>
        </w:rPr>
        <w:t>鋼筋</w:t>
      </w:r>
      <w:r>
        <w:rPr>
          <w:rFonts w:hint="eastAsia"/>
        </w:rPr>
        <w:t>分段</w:t>
      </w:r>
      <w:r w:rsidR="00D54042">
        <w:rPr>
          <w:rFonts w:hint="eastAsia"/>
        </w:rPr>
        <w:t>點</w:t>
      </w:r>
    </w:p>
    <w:p w:rsidR="00D54042" w:rsidRDefault="00D54042" w:rsidP="00D54042"/>
    <w:p w:rsidR="00D54042" w:rsidRDefault="00D54042" w:rsidP="00D54042"/>
    <w:p w:rsidR="001A4B1B" w:rsidRDefault="00B31E51" w:rsidP="00D54042">
      <w:pPr>
        <w:pStyle w:val="2"/>
      </w:pPr>
      <w:r>
        <w:rPr>
          <w:rFonts w:hint="eastAsia"/>
        </w:rPr>
        <w:t>非線性</w:t>
      </w:r>
      <w:r w:rsidR="001A4B1B">
        <w:rPr>
          <w:rFonts w:hint="eastAsia"/>
        </w:rPr>
        <w:t>分析</w:t>
      </w:r>
      <w:r>
        <w:rPr>
          <w:rFonts w:hint="eastAsia"/>
        </w:rPr>
        <w:t>方法</w:t>
      </w:r>
    </w:p>
    <w:p w:rsidR="00B31E51" w:rsidRPr="00B31E51" w:rsidRDefault="00B31E51" w:rsidP="00B31E51">
      <w:pPr>
        <w:pStyle w:val="3"/>
        <w:rPr>
          <w:rFonts w:hint="eastAsia"/>
        </w:rPr>
      </w:pPr>
      <w:r>
        <w:rPr>
          <w:rFonts w:hint="eastAsia"/>
        </w:rPr>
        <w:t>非線性靜力側推分析</w:t>
      </w:r>
      <w:bookmarkStart w:id="3" w:name="_GoBack"/>
      <w:bookmarkEnd w:id="3"/>
    </w:p>
    <w:p w:rsidR="001A4B1B" w:rsidRDefault="001A4B1B" w:rsidP="00B31E51">
      <w:pPr>
        <w:pStyle w:val="3"/>
      </w:pPr>
      <w:r>
        <w:rPr>
          <w:rFonts w:hint="eastAsia"/>
        </w:rPr>
        <w:t>非線性動力歷時分析</w:t>
      </w:r>
    </w:p>
    <w:p w:rsidR="001A4B1B" w:rsidRPr="001A4B1B" w:rsidRDefault="001A4B1B" w:rsidP="00B31E51">
      <w:pPr>
        <w:pStyle w:val="3"/>
      </w:pPr>
      <w:r>
        <w:rPr>
          <w:rFonts w:hint="eastAsia"/>
        </w:rPr>
        <w:t>增量動力分析</w:t>
      </w:r>
    </w:p>
    <w:sectPr w:rsidR="001A4B1B" w:rsidRPr="001A4B1B" w:rsidSect="00971B23">
      <w:footerReference w:type="default" r:id="rId134"/>
      <w:pgSz w:w="11906" w:h="16838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DAD" w:rsidRDefault="00020DAD" w:rsidP="00C06BA3">
      <w:pPr>
        <w:spacing w:line="240" w:lineRule="auto"/>
      </w:pPr>
      <w:r>
        <w:separator/>
      </w:r>
    </w:p>
  </w:endnote>
  <w:endnote w:type="continuationSeparator" w:id="0">
    <w:p w:rsidR="00020DAD" w:rsidRDefault="00020DAD" w:rsidP="00C06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539223"/>
      <w:docPartObj>
        <w:docPartGallery w:val="Page Numbers (Bottom of Page)"/>
        <w:docPartUnique/>
      </w:docPartObj>
    </w:sdtPr>
    <w:sdtContent>
      <w:p w:rsidR="00B31E51" w:rsidRDefault="00B31E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69B" w:rsidRPr="0006169B">
          <w:rPr>
            <w:noProof/>
            <w:lang w:val="zh-TW"/>
          </w:rPr>
          <w:t>1</w:t>
        </w:r>
        <w:r>
          <w:fldChar w:fldCharType="end"/>
        </w:r>
      </w:p>
    </w:sdtContent>
  </w:sdt>
  <w:p w:rsidR="00B31E51" w:rsidRDefault="00B31E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DAD" w:rsidRDefault="00020DAD" w:rsidP="00C06BA3">
      <w:pPr>
        <w:spacing w:line="240" w:lineRule="auto"/>
      </w:pPr>
      <w:r>
        <w:separator/>
      </w:r>
    </w:p>
  </w:footnote>
  <w:footnote w:type="continuationSeparator" w:id="0">
    <w:p w:rsidR="00020DAD" w:rsidRDefault="00020DAD" w:rsidP="00C06B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F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9B0655"/>
    <w:multiLevelType w:val="hybridMultilevel"/>
    <w:tmpl w:val="89142F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D86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FD3D15"/>
    <w:multiLevelType w:val="multilevel"/>
    <w:tmpl w:val="100C08CA"/>
    <w:lvl w:ilvl="0">
      <w:start w:val="2"/>
      <w:numFmt w:val="decimal"/>
      <w:pStyle w:val="1"/>
      <w:lvlText w:val="第%1章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134" w:hanging="1134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9C043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A7"/>
    <w:rsid w:val="000144A2"/>
    <w:rsid w:val="00020DAD"/>
    <w:rsid w:val="00021A7E"/>
    <w:rsid w:val="0002709E"/>
    <w:rsid w:val="0006169B"/>
    <w:rsid w:val="00075034"/>
    <w:rsid w:val="000A323F"/>
    <w:rsid w:val="000E08C4"/>
    <w:rsid w:val="000E60A7"/>
    <w:rsid w:val="00123684"/>
    <w:rsid w:val="00127AA5"/>
    <w:rsid w:val="00144830"/>
    <w:rsid w:val="001A4B1B"/>
    <w:rsid w:val="002710D7"/>
    <w:rsid w:val="002A52F5"/>
    <w:rsid w:val="00304650"/>
    <w:rsid w:val="00333A03"/>
    <w:rsid w:val="003B2981"/>
    <w:rsid w:val="003B692B"/>
    <w:rsid w:val="003B734F"/>
    <w:rsid w:val="003E185D"/>
    <w:rsid w:val="003E2EA2"/>
    <w:rsid w:val="00426438"/>
    <w:rsid w:val="00490DB4"/>
    <w:rsid w:val="005927AA"/>
    <w:rsid w:val="005D4E40"/>
    <w:rsid w:val="005D77F5"/>
    <w:rsid w:val="00605BF9"/>
    <w:rsid w:val="006C6D14"/>
    <w:rsid w:val="006E7C6A"/>
    <w:rsid w:val="007A21C9"/>
    <w:rsid w:val="007B392C"/>
    <w:rsid w:val="007B4BB3"/>
    <w:rsid w:val="00861114"/>
    <w:rsid w:val="00876FCA"/>
    <w:rsid w:val="00882EE3"/>
    <w:rsid w:val="008E2DA7"/>
    <w:rsid w:val="00903A7D"/>
    <w:rsid w:val="00911C14"/>
    <w:rsid w:val="00971B23"/>
    <w:rsid w:val="00975D08"/>
    <w:rsid w:val="009B150C"/>
    <w:rsid w:val="00A279DF"/>
    <w:rsid w:val="00AA44A1"/>
    <w:rsid w:val="00AC71FB"/>
    <w:rsid w:val="00AD1844"/>
    <w:rsid w:val="00AF20CB"/>
    <w:rsid w:val="00B31E51"/>
    <w:rsid w:val="00BA57CF"/>
    <w:rsid w:val="00BF4E4E"/>
    <w:rsid w:val="00C06BA3"/>
    <w:rsid w:val="00CC4410"/>
    <w:rsid w:val="00D54042"/>
    <w:rsid w:val="00E86036"/>
    <w:rsid w:val="00EC0596"/>
    <w:rsid w:val="00ED6692"/>
    <w:rsid w:val="00FC0A85"/>
    <w:rsid w:val="00F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3000"/>
  <w15:chartTrackingRefBased/>
  <w15:docId w15:val="{2FE79CAA-5348-43C4-A0F7-82E3C5F3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BA3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4BB3"/>
    <w:pPr>
      <w:keepNext/>
      <w:pageBreakBefore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06BA3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A44A1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279DF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2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279DF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Cs/>
      <w:sz w:val="28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9DF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6B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BA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4BB3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C06BA3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AA44A1"/>
    <w:rPr>
      <w:rFonts w:asciiTheme="majorHAnsi" w:eastAsiaTheme="majorEastAsia" w:hAnsiTheme="majorHAnsi" w:cstheme="majorBidi"/>
      <w:bCs/>
      <w:sz w:val="32"/>
      <w:szCs w:val="36"/>
    </w:rPr>
  </w:style>
  <w:style w:type="paragraph" w:styleId="a7">
    <w:name w:val="Title"/>
    <w:basedOn w:val="a"/>
    <w:next w:val="a"/>
    <w:link w:val="a8"/>
    <w:uiPriority w:val="10"/>
    <w:qFormat/>
    <w:rsid w:val="007B4BB3"/>
    <w:pPr>
      <w:pageBreakBefore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8">
    <w:name w:val="標題 字元"/>
    <w:basedOn w:val="a0"/>
    <w:link w:val="a7"/>
    <w:uiPriority w:val="10"/>
    <w:rsid w:val="007B4BB3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40">
    <w:name w:val="標題 4 字元"/>
    <w:basedOn w:val="a0"/>
    <w:link w:val="4"/>
    <w:uiPriority w:val="9"/>
    <w:rsid w:val="00A279DF"/>
    <w:rPr>
      <w:rFonts w:asciiTheme="majorHAnsi" w:eastAsiaTheme="majorEastAsia" w:hAnsiTheme="majorHAnsi" w:cstheme="majorBidi"/>
      <w:sz w:val="32"/>
      <w:szCs w:val="36"/>
    </w:rPr>
  </w:style>
  <w:style w:type="paragraph" w:styleId="a9">
    <w:name w:val="caption"/>
    <w:basedOn w:val="a"/>
    <w:next w:val="a"/>
    <w:uiPriority w:val="35"/>
    <w:unhideWhenUsed/>
    <w:qFormat/>
    <w:rsid w:val="003B2981"/>
    <w:pPr>
      <w:jc w:val="center"/>
    </w:pPr>
    <w:rPr>
      <w:szCs w:val="20"/>
    </w:rPr>
  </w:style>
  <w:style w:type="character" w:styleId="aa">
    <w:name w:val="Placeholder Text"/>
    <w:basedOn w:val="a0"/>
    <w:uiPriority w:val="99"/>
    <w:semiHidden/>
    <w:rsid w:val="00BF4E4E"/>
    <w:rPr>
      <w:color w:val="808080"/>
    </w:rPr>
  </w:style>
  <w:style w:type="table" w:styleId="ab">
    <w:name w:val="Table Grid"/>
    <w:basedOn w:val="a1"/>
    <w:uiPriority w:val="39"/>
    <w:rsid w:val="00BF4E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0465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0465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元"/>
    <w:basedOn w:val="a0"/>
    <w:link w:val="MTDisplayEquation"/>
    <w:rsid w:val="00304650"/>
  </w:style>
  <w:style w:type="character" w:customStyle="1" w:styleId="50">
    <w:name w:val="標題 5 字元"/>
    <w:basedOn w:val="a0"/>
    <w:link w:val="5"/>
    <w:uiPriority w:val="9"/>
    <w:rsid w:val="00A279DF"/>
    <w:rPr>
      <w:rFonts w:asciiTheme="majorHAnsi" w:eastAsiaTheme="majorEastAsia" w:hAnsiTheme="majorHAnsi" w:cstheme="majorBidi"/>
      <w:bCs/>
      <w:sz w:val="28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A279DF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List Paragraph"/>
    <w:basedOn w:val="a"/>
    <w:uiPriority w:val="34"/>
    <w:qFormat/>
    <w:rsid w:val="00A279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0.wmf"/><Relationship Id="rId134" Type="http://schemas.openxmlformats.org/officeDocument/2006/relationships/footer" Target="footer1.xml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5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6.wmf"/><Relationship Id="rId135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5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110" Type="http://schemas.openxmlformats.org/officeDocument/2006/relationships/image" Target="media/image46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4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3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4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50.bin"/><Relationship Id="rId101" Type="http://schemas.openxmlformats.org/officeDocument/2006/relationships/image" Target="media/image43.wmf"/><Relationship Id="rId122" Type="http://schemas.openxmlformats.org/officeDocument/2006/relationships/image" Target="media/image5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image" Target="media/image47.wmf"/><Relationship Id="rId133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論文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CF834-A0B3-457A-95CE-F955FBB98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skyran</cp:lastModifiedBy>
  <cp:revision>20</cp:revision>
  <dcterms:created xsi:type="dcterms:W3CDTF">2019-05-03T13:37:00Z</dcterms:created>
  <dcterms:modified xsi:type="dcterms:W3CDTF">2019-05-12T13:48:00Z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